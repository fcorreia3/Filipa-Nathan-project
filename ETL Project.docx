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E4BEA" w14:textId="77777777" w:rsidR="000F76AD" w:rsidRDefault="000F76AD" w:rsidP="000F76AD">
      <w:pPr>
        <w:spacing w:after="0"/>
      </w:pPr>
      <w:r>
        <w:t>ETL Project</w:t>
      </w:r>
    </w:p>
    <w:p w14:paraId="5E92C77B" w14:textId="34159DB5" w:rsidR="000F76AD" w:rsidRDefault="000F76AD" w:rsidP="000F76AD">
      <w:pPr>
        <w:spacing w:after="0"/>
      </w:pPr>
      <w:r>
        <w:t>By: Filipa and Nathan</w:t>
      </w:r>
    </w:p>
    <w:p w14:paraId="3C4FF6D4" w14:textId="192685B6" w:rsidR="000F76AD" w:rsidRDefault="000F76AD" w:rsidP="000F76AD">
      <w:pPr>
        <w:spacing w:after="0"/>
      </w:pPr>
      <w:r>
        <w:t>Date: 01/29/20</w:t>
      </w:r>
    </w:p>
    <w:p w14:paraId="75E444D2" w14:textId="3056D422" w:rsidR="000F76AD" w:rsidRDefault="000F76AD"/>
    <w:p w14:paraId="18B4D471" w14:textId="62C18AB7" w:rsidR="008E596B" w:rsidRDefault="000F76AD">
      <w:r>
        <w:tab/>
        <w:t xml:space="preserve">Cryptocurrency enables </w:t>
      </w:r>
      <w:proofErr w:type="spellStart"/>
      <w:r>
        <w:t>permissionless</w:t>
      </w:r>
      <w:proofErr w:type="spellEnd"/>
      <w:r>
        <w:t xml:space="preserve"> access to money and financial tools. Unlike traditional markets, anyone with the adequate programming skills can create blockchains or even create exchanges. Given the nascency of this technology and the lack of cohesive international legislation, there is strong reason to believe that nefarious activity is common</w:t>
      </w:r>
      <w:r w:rsidR="00430C02">
        <w:t>place</w:t>
      </w:r>
      <w:r>
        <w:t xml:space="preserve">. </w:t>
      </w:r>
      <w:r w:rsidR="00430C02">
        <w:t>Therefore, an</w:t>
      </w:r>
      <w:r>
        <w:t xml:space="preserve"> analysis of cryptocurrency exchange</w:t>
      </w:r>
      <w:r w:rsidR="00430C02">
        <w:t xml:space="preserve">s may </w:t>
      </w:r>
      <w:r>
        <w:t xml:space="preserve">expose </w:t>
      </w:r>
      <w:r w:rsidR="00430C02">
        <w:t>questionable activity</w:t>
      </w:r>
      <w:r>
        <w:t>.</w:t>
      </w:r>
      <w:r w:rsidR="00430C02">
        <w:t xml:space="preserve"> In this project, we wanted to compare the volume of exchanges (converted to USD) with the Alexa rank of their websites.</w:t>
      </w:r>
      <w:ins w:id="0" w:author="Filipa Correia" w:date="2020-01-29T21:35:00Z">
        <w:r w:rsidR="00034B1B">
          <w:t xml:space="preserve"> We used this </w:t>
        </w:r>
      </w:ins>
      <w:ins w:id="1" w:author="Filipa Correia" w:date="2020-01-29T21:36:00Z">
        <w:r w:rsidR="00034B1B">
          <w:t xml:space="preserve">comparison </w:t>
        </w:r>
      </w:ins>
      <w:ins w:id="2" w:author="Filipa Correia" w:date="2020-01-29T21:35:00Z">
        <w:r w:rsidR="00034B1B">
          <w:t xml:space="preserve">as a </w:t>
        </w:r>
      </w:ins>
      <w:ins w:id="3" w:author="Filipa Correia" w:date="2020-01-29T21:37:00Z">
        <w:r w:rsidR="00034B1B">
          <w:t xml:space="preserve">first approach to </w:t>
        </w:r>
      </w:ins>
      <w:ins w:id="4" w:author="Filipa Correia" w:date="2020-01-29T21:41:00Z">
        <w:r w:rsidR="00034B1B">
          <w:t>evaluating the possibility t</w:t>
        </w:r>
      </w:ins>
      <w:ins w:id="5" w:author="Filipa Correia" w:date="2020-01-29T21:42:00Z">
        <w:r w:rsidR="00034B1B">
          <w:t>hat the reported traded volumes are inflated</w:t>
        </w:r>
      </w:ins>
      <w:ins w:id="6" w:author="Filipa Correia" w:date="2020-01-29T21:40:00Z">
        <w:r w:rsidR="00034B1B">
          <w:t>.</w:t>
        </w:r>
      </w:ins>
      <w:ins w:id="7" w:author="Filipa Correia" w:date="2020-01-29T21:38:00Z">
        <w:r w:rsidR="00034B1B">
          <w:t xml:space="preserve"> </w:t>
        </w:r>
      </w:ins>
      <w:ins w:id="8" w:author="Filipa Correia" w:date="2020-01-29T21:37:00Z">
        <w:r w:rsidR="00034B1B">
          <w:t xml:space="preserve"> </w:t>
        </w:r>
      </w:ins>
    </w:p>
    <w:p w14:paraId="0E14DC92" w14:textId="25603753" w:rsidR="000F76AD" w:rsidRDefault="008E596B" w:rsidP="008E596B">
      <w:pPr>
        <w:ind w:firstLine="720"/>
        <w:rPr>
          <w:ins w:id="9" w:author="Filipa Correia" w:date="2020-01-29T21:45:00Z"/>
        </w:rPr>
      </w:pPr>
      <w:r>
        <w:t xml:space="preserve">We determined which exchanges to analyze by calling the top 100 exchanges with the highest volume between the following trading pairs: Bitcoin/USD, and Bitcoin/USDT. Bitcoin was chosen because it is the most popular cryptocurrency with the largest </w:t>
      </w:r>
      <w:proofErr w:type="spellStart"/>
      <w:r>
        <w:t>marketcap</w:t>
      </w:r>
      <w:proofErr w:type="spellEnd"/>
      <w:r>
        <w:t>. USD and USDT are the most common trading pairs with Bitcoin. USDT is a crypto-equivalent of the USD trading at a 1:1 ratio. It is used because there is less friction required to trade two cryptocurrencies than a cryptocurrency into a fiat currency.</w:t>
      </w:r>
    </w:p>
    <w:p w14:paraId="71273B63" w14:textId="77777777" w:rsidR="0062320C" w:rsidRDefault="0062320C" w:rsidP="0062320C">
      <w:pPr>
        <w:spacing w:after="0"/>
        <w:rPr>
          <w:ins w:id="10" w:author="Filipa Correia" w:date="2020-01-29T21:46:00Z"/>
          <w:b/>
          <w:bCs/>
          <w:u w:val="single"/>
        </w:rPr>
        <w:pPrChange w:id="11" w:author="Filipa Correia" w:date="2020-01-29T21:46:00Z">
          <w:pPr/>
        </w:pPrChange>
      </w:pPr>
    </w:p>
    <w:p w14:paraId="7737390A" w14:textId="1348F68D" w:rsidR="0062320C" w:rsidRPr="0062320C" w:rsidRDefault="0062320C" w:rsidP="0062320C">
      <w:pPr>
        <w:rPr>
          <w:b/>
          <w:bCs/>
          <w:u w:val="single"/>
          <w:rPrChange w:id="12" w:author="Filipa Correia" w:date="2020-01-29T21:45:00Z">
            <w:rPr/>
          </w:rPrChange>
        </w:rPr>
        <w:pPrChange w:id="13" w:author="Filipa Correia" w:date="2020-01-29T21:45:00Z">
          <w:pPr>
            <w:ind w:firstLine="720"/>
          </w:pPr>
        </w:pPrChange>
      </w:pPr>
      <w:ins w:id="14" w:author="Filipa Correia" w:date="2020-01-29T21:45:00Z">
        <w:r w:rsidRPr="0062320C">
          <w:rPr>
            <w:b/>
            <w:bCs/>
            <w:u w:val="single"/>
            <w:rPrChange w:id="15" w:author="Filipa Correia" w:date="2020-01-29T21:45:00Z">
              <w:rPr/>
            </w:rPrChange>
          </w:rPr>
          <w:t>EXTRACT</w:t>
        </w:r>
      </w:ins>
    </w:p>
    <w:p w14:paraId="5F802C61" w14:textId="77777777" w:rsidR="0062320C" w:rsidRDefault="00430C02">
      <w:pPr>
        <w:rPr>
          <w:ins w:id="16" w:author="Filipa Correia" w:date="2020-01-29T21:47:00Z"/>
        </w:rPr>
      </w:pPr>
      <w:r>
        <w:tab/>
        <w:t xml:space="preserve">We sourced our data from two </w:t>
      </w:r>
      <w:del w:id="17" w:author="Filipa Correia" w:date="2020-01-29T21:44:00Z">
        <w:r w:rsidDel="00034B1B">
          <w:delText>apis</w:delText>
        </w:r>
      </w:del>
      <w:ins w:id="18" w:author="Filipa Correia" w:date="2020-01-29T21:44:00Z">
        <w:r w:rsidR="00034B1B">
          <w:t>API</w:t>
        </w:r>
        <w:r w:rsidR="00034B1B">
          <w:t>s</w:t>
        </w:r>
      </w:ins>
      <w:r>
        <w:t>: Crypto Compare (</w:t>
      </w:r>
      <w:hyperlink r:id="rId5" w:history="1">
        <w:r w:rsidRPr="00F81EFD">
          <w:rPr>
            <w:rStyle w:val="Hyperlink"/>
          </w:rPr>
          <w:t>https://min-api.cryptocompare.com/documentation</w:t>
        </w:r>
      </w:hyperlink>
      <w:r>
        <w:t>) and Alexa Rank (</w:t>
      </w:r>
      <w:hyperlink r:id="rId6" w:history="1">
        <w:r w:rsidRPr="00F81EFD">
          <w:rPr>
            <w:rStyle w:val="Hyperlink"/>
          </w:rPr>
          <w:t>https://awis.alexa.com/developer-guide</w:t>
        </w:r>
      </w:hyperlink>
      <w:r>
        <w:t>).</w:t>
      </w:r>
      <w:r w:rsidR="00D6514F">
        <w:t xml:space="preserve"> </w:t>
      </w:r>
    </w:p>
    <w:p w14:paraId="4134A705" w14:textId="257A4A46" w:rsidR="00430C02" w:rsidRDefault="00D6514F" w:rsidP="0062320C">
      <w:pPr>
        <w:ind w:firstLine="720"/>
        <w:pPrChange w:id="19" w:author="Filipa Correia" w:date="2020-01-29T21:47:00Z">
          <w:pPr/>
        </w:pPrChange>
      </w:pPr>
      <w:r>
        <w:t xml:space="preserve">We called the </w:t>
      </w:r>
      <w:r w:rsidR="00E71C16">
        <w:t>top exchanges for each of the two pairs being analyzed. Naturally there was plenty of overlap between the list of these two exchanges</w:t>
      </w:r>
      <w:r w:rsidR="00F36AE0">
        <w:t>. To combine the two lists, we used a union join</w:t>
      </w:r>
      <w:r w:rsidR="003867D4">
        <w:t>:</w:t>
      </w:r>
    </w:p>
    <w:p w14:paraId="03E86749" w14:textId="7093BFEE" w:rsidR="003867D4" w:rsidRPr="000138FD" w:rsidRDefault="003867D4" w:rsidP="003867D4">
      <w:pPr>
        <w:jc w:val="center"/>
        <w:rPr>
          <w:rFonts w:ascii="Courier New" w:hAnsi="Courier New" w:cs="Courier New"/>
          <w:sz w:val="20"/>
          <w:szCs w:val="20"/>
        </w:rPr>
      </w:pPr>
      <w:r w:rsidRPr="000138FD">
        <w:rPr>
          <w:rFonts w:ascii="Courier New" w:hAnsi="Courier New" w:cs="Courier New"/>
          <w:sz w:val="20"/>
          <w:szCs w:val="20"/>
        </w:rPr>
        <w:t>exchanges = list(set(</w:t>
      </w:r>
      <w:proofErr w:type="spellStart"/>
      <w:r w:rsidRPr="000138FD">
        <w:rPr>
          <w:rFonts w:ascii="Courier New" w:hAnsi="Courier New" w:cs="Courier New"/>
          <w:sz w:val="20"/>
          <w:szCs w:val="20"/>
        </w:rPr>
        <w:t>exchanges_usdt</w:t>
      </w:r>
      <w:proofErr w:type="spellEnd"/>
      <w:r w:rsidRPr="000138FD">
        <w:rPr>
          <w:rFonts w:ascii="Courier New" w:hAnsi="Courier New" w:cs="Courier New"/>
          <w:sz w:val="20"/>
          <w:szCs w:val="20"/>
        </w:rPr>
        <w:t>) | set(</w:t>
      </w:r>
      <w:proofErr w:type="spellStart"/>
      <w:r w:rsidRPr="000138FD">
        <w:rPr>
          <w:rFonts w:ascii="Courier New" w:hAnsi="Courier New" w:cs="Courier New"/>
          <w:sz w:val="20"/>
          <w:szCs w:val="20"/>
        </w:rPr>
        <w:t>echanges_usd</w:t>
      </w:r>
      <w:proofErr w:type="spellEnd"/>
      <w:r w:rsidRPr="000138FD">
        <w:rPr>
          <w:rFonts w:ascii="Courier New" w:hAnsi="Courier New" w:cs="Courier New"/>
          <w:sz w:val="20"/>
          <w:szCs w:val="20"/>
        </w:rPr>
        <w:t>))</w:t>
      </w:r>
    </w:p>
    <w:p w14:paraId="01FB585A" w14:textId="2556F1A4" w:rsidR="00430C02" w:rsidRDefault="00C03F3F" w:rsidP="0062320C">
      <w:pPr>
        <w:ind w:firstLine="720"/>
        <w:pPrChange w:id="20" w:author="Filipa Correia" w:date="2020-01-29T21:47:00Z">
          <w:pPr/>
        </w:pPrChange>
      </w:pPr>
      <w:r>
        <w:t xml:space="preserve">With a for loop, this list of exchanges was used to </w:t>
      </w:r>
      <w:r w:rsidR="007C11D3">
        <w:t xml:space="preserve">call an </w:t>
      </w:r>
      <w:del w:id="21" w:author="Filipa Correia" w:date="2020-01-29T21:47:00Z">
        <w:r w:rsidR="007C11D3" w:rsidDel="0062320C">
          <w:delText xml:space="preserve">api </w:delText>
        </w:r>
      </w:del>
      <w:ins w:id="22" w:author="Filipa Correia" w:date="2020-01-29T21:47:00Z">
        <w:r w:rsidR="0062320C">
          <w:t>API</w:t>
        </w:r>
        <w:r w:rsidR="0062320C">
          <w:t xml:space="preserve"> </w:t>
        </w:r>
      </w:ins>
      <w:r w:rsidR="007C11D3">
        <w:t>to find the volume for each exchange</w:t>
      </w:r>
      <w:r w:rsidR="00875918">
        <w:t xml:space="preserve">, as well as a second </w:t>
      </w:r>
      <w:del w:id="23" w:author="Filipa Correia" w:date="2020-01-29T21:47:00Z">
        <w:r w:rsidR="00875918" w:rsidDel="0062320C">
          <w:delText xml:space="preserve">api </w:delText>
        </w:r>
      </w:del>
      <w:ins w:id="24" w:author="Filipa Correia" w:date="2020-01-29T21:47:00Z">
        <w:r w:rsidR="0062320C">
          <w:t>API</w:t>
        </w:r>
        <w:r w:rsidR="0062320C">
          <w:t xml:space="preserve"> </w:t>
        </w:r>
      </w:ins>
      <w:r w:rsidR="00875918">
        <w:t xml:space="preserve">to find the website for each exchange. </w:t>
      </w:r>
    </w:p>
    <w:p w14:paraId="09ADA74F" w14:textId="77777777" w:rsidR="004377AC" w:rsidRDefault="0062320C">
      <w:pPr>
        <w:rPr>
          <w:ins w:id="25" w:author="Filipa Correia" w:date="2020-01-29T21:57:00Z"/>
        </w:rPr>
      </w:pPr>
      <w:ins w:id="26" w:author="Filipa Correia" w:date="2020-01-29T21:48:00Z">
        <w:r>
          <w:tab/>
          <w:t>With the Alexa Rank API, we</w:t>
        </w:r>
      </w:ins>
      <w:ins w:id="27" w:author="Filipa Correia" w:date="2020-01-29T21:49:00Z">
        <w:r>
          <w:t xml:space="preserve"> extracted four variables </w:t>
        </w:r>
      </w:ins>
      <w:ins w:id="28" w:author="Filipa Correia" w:date="2020-01-29T21:50:00Z">
        <w:r>
          <w:t xml:space="preserve">performing two different requests, </w:t>
        </w:r>
      </w:ins>
      <w:ins w:id="29" w:author="Filipa Correia" w:date="2020-01-29T21:54:00Z">
        <w:r>
          <w:t xml:space="preserve">following </w:t>
        </w:r>
      </w:ins>
      <w:ins w:id="30" w:author="Filipa Correia" w:date="2020-01-29T21:50:00Z">
        <w:r>
          <w:t xml:space="preserve">the documentation. The first request </w:t>
        </w:r>
      </w:ins>
      <w:ins w:id="31" w:author="Filipa Correia" w:date="2020-01-29T21:55:00Z">
        <w:r w:rsidR="004377AC">
          <w:t xml:space="preserve">returned the </w:t>
        </w:r>
      </w:ins>
      <w:ins w:id="32" w:author="Filipa Correia" w:date="2020-01-29T21:49:00Z">
        <w:r w:rsidRPr="0062320C">
          <w:t>rank, page views per million</w:t>
        </w:r>
      </w:ins>
      <w:ins w:id="33" w:author="Filipa Correia" w:date="2020-01-29T21:55:00Z">
        <w:r w:rsidR="004377AC">
          <w:t xml:space="preserve"> and</w:t>
        </w:r>
      </w:ins>
      <w:ins w:id="34" w:author="Filipa Correia" w:date="2020-01-29T21:49:00Z">
        <w:r w:rsidRPr="0062320C">
          <w:t xml:space="preserve"> page views per user</w:t>
        </w:r>
      </w:ins>
      <w:ins w:id="35" w:author="Filipa Correia" w:date="2020-01-29T21:55:00Z">
        <w:r w:rsidR="004377AC">
          <w:t xml:space="preserve"> for each exchange, feeding their </w:t>
        </w:r>
        <w:proofErr w:type="spellStart"/>
        <w:r w:rsidR="004377AC">
          <w:t>url</w:t>
        </w:r>
        <w:proofErr w:type="spellEnd"/>
        <w:r w:rsidR="004377AC">
          <w:t xml:space="preserve">. </w:t>
        </w:r>
      </w:ins>
      <w:ins w:id="36" w:author="Filipa Correia" w:date="2020-01-29T21:56:00Z">
        <w:r w:rsidR="004377AC">
          <w:t xml:space="preserve">These were saved in lists, which were then </w:t>
        </w:r>
      </w:ins>
      <w:ins w:id="37" w:author="Filipa Correia" w:date="2020-01-29T21:57:00Z">
        <w:r w:rsidR="004377AC">
          <w:t xml:space="preserve">put together in a </w:t>
        </w:r>
        <w:proofErr w:type="spellStart"/>
        <w:r w:rsidR="004377AC">
          <w:t>dataframe</w:t>
        </w:r>
        <w:proofErr w:type="spellEnd"/>
        <w:r w:rsidR="004377AC">
          <w:t xml:space="preserve"> with the list of </w:t>
        </w:r>
        <w:proofErr w:type="spellStart"/>
        <w:r w:rsidR="004377AC">
          <w:t>urls</w:t>
        </w:r>
        <w:proofErr w:type="spellEnd"/>
        <w:r w:rsidR="004377AC">
          <w:t xml:space="preserve">. </w:t>
        </w:r>
      </w:ins>
    </w:p>
    <w:p w14:paraId="719D41A5" w14:textId="77777777" w:rsidR="004377AC" w:rsidRDefault="004377AC" w:rsidP="004377AC">
      <w:pPr>
        <w:ind w:firstLine="720"/>
        <w:rPr>
          <w:ins w:id="38" w:author="Filipa Correia" w:date="2020-01-29T21:59:00Z"/>
        </w:rPr>
      </w:pPr>
      <w:ins w:id="39" w:author="Filipa Correia" w:date="2020-01-29T21:55:00Z">
        <w:r>
          <w:t xml:space="preserve">The second request returned the </w:t>
        </w:r>
      </w:ins>
      <w:ins w:id="40" w:author="Filipa Correia" w:date="2020-01-29T21:49:00Z">
        <w:r w:rsidR="0062320C" w:rsidRPr="0062320C">
          <w:t>visitors by country</w:t>
        </w:r>
      </w:ins>
      <w:ins w:id="41" w:author="Filipa Correia" w:date="2020-01-29T21:55:00Z">
        <w:r>
          <w:t xml:space="preserve"> per exchange</w:t>
        </w:r>
      </w:ins>
      <w:ins w:id="42" w:author="Filipa Correia" w:date="2020-01-29T21:56:00Z">
        <w:r>
          <w:t xml:space="preserve">, also feeding their </w:t>
        </w:r>
        <w:proofErr w:type="spellStart"/>
        <w:r>
          <w:t>url</w:t>
        </w:r>
      </w:ins>
      <w:proofErr w:type="spellEnd"/>
      <w:ins w:id="43" w:author="Filipa Correia" w:date="2020-01-29T21:49:00Z">
        <w:r w:rsidR="0062320C" w:rsidRPr="0062320C">
          <w:t>.</w:t>
        </w:r>
      </w:ins>
      <w:ins w:id="44" w:author="Filipa Correia" w:date="2020-01-29T21:57:00Z">
        <w:r>
          <w:t xml:space="preserve"> Each list of pair of countries and respective percentage of visitors for </w:t>
        </w:r>
      </w:ins>
      <w:ins w:id="45" w:author="Filipa Correia" w:date="2020-01-29T21:58:00Z">
        <w:r>
          <w:t>each respective exchange (</w:t>
        </w:r>
        <w:proofErr w:type="spellStart"/>
        <w:r>
          <w:t>url</w:t>
        </w:r>
        <w:proofErr w:type="spellEnd"/>
        <w:r>
          <w:t xml:space="preserve">) was stored in a </w:t>
        </w:r>
        <w:proofErr w:type="spellStart"/>
        <w:r>
          <w:t>dataframe</w:t>
        </w:r>
        <w:proofErr w:type="spellEnd"/>
        <w:r>
          <w:t xml:space="preserve">, resulting in 43 </w:t>
        </w:r>
        <w:proofErr w:type="spellStart"/>
        <w:r>
          <w:t>dataframes</w:t>
        </w:r>
        <w:proofErr w:type="spellEnd"/>
        <w:r>
          <w:t>.</w:t>
        </w:r>
      </w:ins>
    </w:p>
    <w:p w14:paraId="5B0F1842" w14:textId="77777777" w:rsidR="004377AC" w:rsidRDefault="004377AC" w:rsidP="004377AC">
      <w:pPr>
        <w:rPr>
          <w:ins w:id="46" w:author="Filipa Correia" w:date="2020-01-29T21:59:00Z"/>
        </w:rPr>
      </w:pPr>
    </w:p>
    <w:p w14:paraId="5819BF12" w14:textId="3F024EE7" w:rsidR="004377AC" w:rsidRPr="004377AC" w:rsidRDefault="004377AC" w:rsidP="004377AC">
      <w:pPr>
        <w:rPr>
          <w:ins w:id="47" w:author="Filipa Correia" w:date="2020-01-29T21:48:00Z"/>
          <w:b/>
          <w:bCs/>
          <w:u w:val="single"/>
          <w:rPrChange w:id="48" w:author="Filipa Correia" w:date="2020-01-29T21:59:00Z">
            <w:rPr>
              <w:ins w:id="49" w:author="Filipa Correia" w:date="2020-01-29T21:48:00Z"/>
            </w:rPr>
          </w:rPrChange>
        </w:rPr>
      </w:pPr>
      <w:ins w:id="50" w:author="Filipa Correia" w:date="2020-01-29T21:59:00Z">
        <w:r w:rsidRPr="004377AC">
          <w:rPr>
            <w:b/>
            <w:bCs/>
            <w:u w:val="single"/>
            <w:rPrChange w:id="51" w:author="Filipa Correia" w:date="2020-01-29T21:59:00Z">
              <w:rPr/>
            </w:rPrChange>
          </w:rPr>
          <w:t>TRANSFORM</w:t>
        </w:r>
      </w:ins>
      <w:ins w:id="52" w:author="Filipa Correia" w:date="2020-01-29T21:56:00Z">
        <w:r w:rsidRPr="004377AC">
          <w:rPr>
            <w:b/>
            <w:bCs/>
            <w:u w:val="single"/>
            <w:rPrChange w:id="53" w:author="Filipa Correia" w:date="2020-01-29T21:59:00Z">
              <w:rPr/>
            </w:rPrChange>
          </w:rPr>
          <w:t xml:space="preserve"> </w:t>
        </w:r>
      </w:ins>
    </w:p>
    <w:p w14:paraId="628EDEA4" w14:textId="711E1716" w:rsidR="004377AC" w:rsidRDefault="004377AC">
      <w:pPr>
        <w:rPr>
          <w:ins w:id="54" w:author="Filipa Correia" w:date="2020-01-29T22:00:00Z"/>
        </w:rPr>
      </w:pPr>
      <w:ins w:id="55" w:author="Filipa Correia" w:date="2020-01-29T21:59:00Z">
        <w:r>
          <w:tab/>
          <w:t xml:space="preserve">We combined the </w:t>
        </w:r>
        <w:proofErr w:type="spellStart"/>
        <w:r>
          <w:t>dataframes</w:t>
        </w:r>
        <w:proofErr w:type="spellEnd"/>
        <w:r>
          <w:t xml:space="preserve"> with information on traded volumes and with </w:t>
        </w:r>
        <w:r>
          <w:t xml:space="preserve">the </w:t>
        </w:r>
        <w:r w:rsidRPr="0062320C">
          <w:t>rank, page views per million</w:t>
        </w:r>
        <w:r>
          <w:t xml:space="preserve"> and</w:t>
        </w:r>
        <w:r w:rsidRPr="0062320C">
          <w:t xml:space="preserve"> page views per user</w:t>
        </w:r>
        <w:r>
          <w:t xml:space="preserve"> for each exchange</w:t>
        </w:r>
        <w:r>
          <w:t xml:space="preserve"> and cleaned it. </w:t>
        </w:r>
      </w:ins>
    </w:p>
    <w:p w14:paraId="2A689DE8" w14:textId="001958A7" w:rsidR="004377AC" w:rsidRDefault="004377AC">
      <w:pPr>
        <w:rPr>
          <w:ins w:id="56" w:author="Filipa Correia" w:date="2020-01-29T22:00:00Z"/>
        </w:rPr>
      </w:pPr>
      <w:ins w:id="57" w:author="Filipa Correia" w:date="2020-01-29T22:00:00Z">
        <w:r>
          <w:lastRenderedPageBreak/>
          <w:tab/>
          <w:t xml:space="preserve">We kept the </w:t>
        </w:r>
        <w:proofErr w:type="spellStart"/>
        <w:r>
          <w:t>dataframes</w:t>
        </w:r>
        <w:proofErr w:type="spellEnd"/>
        <w:r>
          <w:t xml:space="preserve"> with visitors per country for a later stage of the project.</w:t>
        </w:r>
      </w:ins>
    </w:p>
    <w:p w14:paraId="676ABB35" w14:textId="049CD778" w:rsidR="004377AC" w:rsidRDefault="004377AC">
      <w:pPr>
        <w:rPr>
          <w:ins w:id="58" w:author="Filipa Correia" w:date="2020-01-29T22:00:00Z"/>
        </w:rPr>
      </w:pPr>
    </w:p>
    <w:p w14:paraId="540B63F3" w14:textId="3546821C" w:rsidR="0062320C" w:rsidRPr="004377AC" w:rsidRDefault="004377AC">
      <w:pPr>
        <w:rPr>
          <w:b/>
          <w:bCs/>
          <w:u w:val="single"/>
          <w:rPrChange w:id="59" w:author="Filipa Correia" w:date="2020-01-29T22:00:00Z">
            <w:rPr/>
          </w:rPrChange>
        </w:rPr>
      </w:pPr>
      <w:ins w:id="60" w:author="Filipa Correia" w:date="2020-01-29T22:00:00Z">
        <w:r w:rsidRPr="004377AC">
          <w:rPr>
            <w:b/>
            <w:bCs/>
            <w:u w:val="single"/>
            <w:rPrChange w:id="61" w:author="Filipa Correia" w:date="2020-01-29T22:00:00Z">
              <w:rPr/>
            </w:rPrChange>
          </w:rPr>
          <w:t>LOAD</w:t>
        </w:r>
      </w:ins>
      <w:bookmarkStart w:id="62" w:name="_GoBack"/>
      <w:bookmarkEnd w:id="62"/>
    </w:p>
    <w:p w14:paraId="546F8987" w14:textId="7039AC9A" w:rsidR="00DF4727" w:rsidRDefault="00DF4727">
      <w:r>
        <w:tab/>
        <w:t>Mongo was used for our database because</w:t>
      </w:r>
      <w:r w:rsidR="00813E47">
        <w:t xml:space="preserve"> we anticipate updating this table as we progress with this project. </w:t>
      </w:r>
      <w:r w:rsidR="00696EBC">
        <w:t xml:space="preserve">Having a flexible model such as MongoDB will allow us to increase the </w:t>
      </w:r>
      <w:r w:rsidR="006F5859">
        <w:t>variables</w:t>
      </w:r>
      <w:r w:rsidR="00696EBC">
        <w:t xml:space="preserve"> of our database</w:t>
      </w:r>
      <w:r w:rsidR="006F5859">
        <w:t xml:space="preserve"> in a lean way that does not require significant restructuring.</w:t>
      </w:r>
    </w:p>
    <w:p w14:paraId="6BF107EB" w14:textId="77777777" w:rsidR="00430C02" w:rsidRDefault="00430C02"/>
    <w:p w14:paraId="20190A8A" w14:textId="77777777" w:rsidR="000F76AD" w:rsidRDefault="000F76AD"/>
    <w:sectPr w:rsidR="000F7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ilipa Correia">
    <w15:presenceInfo w15:providerId="AD" w15:userId="S::correiaf@un.org::544526ed-933e-47dd-b37f-e65d6cd32a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6AD"/>
    <w:rsid w:val="000138FD"/>
    <w:rsid w:val="00034B1B"/>
    <w:rsid w:val="000F76AD"/>
    <w:rsid w:val="002E0E0A"/>
    <w:rsid w:val="003867D4"/>
    <w:rsid w:val="003D69D0"/>
    <w:rsid w:val="00430C02"/>
    <w:rsid w:val="004377AC"/>
    <w:rsid w:val="0062320C"/>
    <w:rsid w:val="00696EBC"/>
    <w:rsid w:val="006F5859"/>
    <w:rsid w:val="007C11D3"/>
    <w:rsid w:val="00813E47"/>
    <w:rsid w:val="00875918"/>
    <w:rsid w:val="008E596B"/>
    <w:rsid w:val="00C03F3F"/>
    <w:rsid w:val="00D6514F"/>
    <w:rsid w:val="00DF4727"/>
    <w:rsid w:val="00E01C73"/>
    <w:rsid w:val="00E33F9A"/>
    <w:rsid w:val="00E71C16"/>
    <w:rsid w:val="00EE70CA"/>
    <w:rsid w:val="00F36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AC54C"/>
  <w15:chartTrackingRefBased/>
  <w15:docId w15:val="{E7D486A8-4654-47A2-AFEA-C007D613F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0C02"/>
    <w:rPr>
      <w:color w:val="0563C1" w:themeColor="hyperlink"/>
      <w:u w:val="single"/>
    </w:rPr>
  </w:style>
  <w:style w:type="character" w:styleId="UnresolvedMention">
    <w:name w:val="Unresolved Mention"/>
    <w:basedOn w:val="DefaultParagraphFont"/>
    <w:uiPriority w:val="99"/>
    <w:semiHidden/>
    <w:unhideWhenUsed/>
    <w:rsid w:val="00430C02"/>
    <w:rPr>
      <w:color w:val="605E5C"/>
      <w:shd w:val="clear" w:color="auto" w:fill="E1DFDD"/>
    </w:rPr>
  </w:style>
  <w:style w:type="paragraph" w:styleId="BalloonText">
    <w:name w:val="Balloon Text"/>
    <w:basedOn w:val="Normal"/>
    <w:link w:val="BalloonTextChar"/>
    <w:uiPriority w:val="99"/>
    <w:semiHidden/>
    <w:unhideWhenUsed/>
    <w:rsid w:val="00034B1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34B1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1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awis.alexa.com/developer-guide" TargetMode="External"/><Relationship Id="rId5" Type="http://schemas.openxmlformats.org/officeDocument/2006/relationships/hyperlink" Target="https://min-api.cryptocompare.com/document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F362D-32E2-B14B-AF5A-B51AB923B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Mace</dc:creator>
  <cp:keywords/>
  <dc:description/>
  <cp:lastModifiedBy>Filipa Correia</cp:lastModifiedBy>
  <cp:revision>18</cp:revision>
  <dcterms:created xsi:type="dcterms:W3CDTF">2020-01-30T00:19:00Z</dcterms:created>
  <dcterms:modified xsi:type="dcterms:W3CDTF">2020-01-30T03:00:00Z</dcterms:modified>
</cp:coreProperties>
</file>